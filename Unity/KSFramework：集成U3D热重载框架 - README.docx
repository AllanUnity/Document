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"https://www.cnblogs.com/zhaoqingqing/p/5658437.html" </w:instrText>
      </w:r>
      <w:r>
        <w:fldChar w:fldCharType="separate"/>
      </w:r>
      <w:r>
        <w:rPr>
          <w:rStyle w:val="9"/>
        </w:rPr>
        <w:t>KSFramework：集成U3D热重载框架 - README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KSFramework</w:t>
      </w:r>
    </w:p>
    <w:p>
      <w:pPr>
        <w:pStyle w:val="6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1009650" cy="1905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"https://github.com/mr-kelly/KEngine" </w:instrText>
      </w:r>
      <w:r>
        <w:fldChar w:fldCharType="separate"/>
      </w:r>
      <w:r>
        <w:rPr>
          <w:rStyle w:val="9"/>
        </w:rPr>
        <w:t>KEngine</w:t>
      </w:r>
      <w:r>
        <w:fldChar w:fldCharType="end"/>
      </w:r>
      <w:r>
        <w:t xml:space="preserve"> + </w:t>
      </w:r>
      <w:r>
        <w:fldChar w:fldCharType="begin"/>
      </w:r>
      <w:r>
        <w:instrText xml:space="preserve"> HYPERLINK "https://github.com/mr-kelly/slua" </w:instrText>
      </w:r>
      <w:r>
        <w:fldChar w:fldCharType="separate"/>
      </w:r>
      <w:r>
        <w:rPr>
          <w:rStyle w:val="9"/>
        </w:rPr>
        <w:t>SLua</w:t>
      </w:r>
      <w:r>
        <w:fldChar w:fldCharType="end"/>
      </w:r>
      <w:r>
        <w:t xml:space="preserve">+ </w:t>
      </w:r>
      <w:r>
        <w:rPr>
          <w:rStyle w:val="8"/>
        </w:rPr>
        <w:t>Framework</w:t>
      </w:r>
      <w:r>
        <w:t xml:space="preserve"> = KSFramework</w:t>
      </w:r>
    </w:p>
    <w:p>
      <w:pPr>
        <w:pStyle w:val="6"/>
        <w:keepNext w:val="0"/>
        <w:keepLines w:val="0"/>
        <w:widowControl/>
        <w:suppressLineNumbers w:val="0"/>
      </w:pPr>
      <w:r>
        <w:t>KSFramework是一个整合KEngine、SLua的Unity 5开发框架，并为程序、美术、策划、运营提供辅助工具集。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热重载</w:t>
      </w:r>
      <w:r>
        <w:t>是KSFramework的开发重点——在不重启游戏的前提下，重载代码、配置表可立刻看到修改效果，最大限度的提升开发、调试的速度，方便运营阶段热更新。</w:t>
      </w:r>
    </w:p>
    <w:p>
      <w:pPr>
        <w:pStyle w:val="2"/>
        <w:keepNext w:val="0"/>
        <w:keepLines w:val="0"/>
        <w:widowControl/>
        <w:suppressLineNumbers w:val="0"/>
      </w:pPr>
      <w:bookmarkStart w:id="0" w:name="t1"/>
      <w:bookmarkEnd w:id="0"/>
      <w:r>
        <w:t>安装</w:t>
      </w:r>
    </w:p>
    <w:p>
      <w:pPr>
        <w:pStyle w:val="3"/>
        <w:keepNext w:val="0"/>
        <w:keepLines w:val="0"/>
        <w:widowControl/>
        <w:suppressLineNumbers w:val="0"/>
      </w:pPr>
      <w:bookmarkStart w:id="1" w:name="t2"/>
      <w:bookmarkEnd w:id="1"/>
      <w:r>
        <w:t>从产品包安装</w:t>
      </w:r>
    </w:p>
    <w:p>
      <w:pPr>
        <w:pStyle w:val="6"/>
        <w:keepNext w:val="0"/>
        <w:keepLines w:val="0"/>
        <w:widowControl/>
        <w:suppressLineNumbers w:val="0"/>
      </w:pPr>
      <w:r>
        <w:t>你可以从</w:t>
      </w:r>
      <w:r>
        <w:fldChar w:fldCharType="begin"/>
      </w:r>
      <w:r>
        <w:instrText xml:space="preserve"> HYPERLINK "https://github.com/mr-kelly/KSFramework/releases" </w:instrText>
      </w:r>
      <w:r>
        <w:fldChar w:fldCharType="separate"/>
      </w:r>
      <w:r>
        <w:rPr>
          <w:rStyle w:val="9"/>
        </w:rPr>
        <w:t>KSFramework Release</w:t>
      </w:r>
      <w:r>
        <w:fldChar w:fldCharType="end"/>
      </w:r>
      <w:r>
        <w:t>页面下载最新版本的产品包。</w:t>
      </w:r>
    </w:p>
    <w:p>
      <w:pPr>
        <w:pStyle w:val="6"/>
        <w:keepNext w:val="0"/>
        <w:keepLines w:val="0"/>
        <w:widowControl/>
        <w:suppressLineNumbers w:val="0"/>
      </w:pPr>
      <w:r>
        <w:t>解压后直接用Unity打开KSFramework目录，或直接双击场景KSFramework/Assets/Game.unity。</w:t>
      </w:r>
    </w:p>
    <w:p>
      <w:pPr>
        <w:pStyle w:val="3"/>
        <w:keepNext w:val="0"/>
        <w:keepLines w:val="0"/>
        <w:widowControl/>
        <w:suppressLineNumbers w:val="0"/>
      </w:pPr>
      <w:bookmarkStart w:id="2" w:name="t3"/>
      <w:bookmarkEnd w:id="2"/>
      <w:r>
        <w:t>从源码安装</w:t>
      </w:r>
    </w:p>
    <w:p>
      <w:pPr>
        <w:pStyle w:val="6"/>
        <w:keepNext w:val="0"/>
        <w:keepLines w:val="0"/>
        <w:widowControl/>
        <w:suppressLineNumbers w:val="0"/>
      </w:pPr>
      <w:r>
        <w:t>获取到源码后，需要通过git submodule命令获取KEngine和SLua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git submodule init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submodule update</w:t>
      </w:r>
    </w:p>
    <w:p>
      <w:pPr>
        <w:pStyle w:val="6"/>
        <w:keepNext w:val="0"/>
        <w:keepLines w:val="0"/>
        <w:widowControl/>
        <w:suppressLineNumbers w:val="0"/>
      </w:pPr>
      <w:r>
        <w:t>拉取submodule后，Windows下双击执行源码Install.bat进行安装，把KEngine和SLua相关代码链接到KSFramework各目录，然后用Unity打开</w:t>
      </w:r>
    </w:p>
    <w:p>
      <w:pPr>
        <w:pStyle w:val="2"/>
        <w:keepNext w:val="0"/>
        <w:keepLines w:val="0"/>
        <w:widowControl/>
        <w:suppressLineNumbers w:val="0"/>
      </w:pPr>
      <w:bookmarkStart w:id="3" w:name="t4"/>
      <w:bookmarkEnd w:id="3"/>
      <w:r>
        <w:t>教程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"http://www.jianshu.com/p/ccb491ed4260" </w:instrText>
      </w:r>
      <w:r>
        <w:fldChar w:fldCharType="separate"/>
      </w:r>
      <w:r>
        <w:rPr>
          <w:rStyle w:val="9"/>
        </w:rPr>
        <w:t>KSFramework: Unity3D开发辅助框架快速入门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"http://www.jianshu.com/p/ead1a148b504" </w:instrText>
      </w:r>
      <w:r>
        <w:fldChar w:fldCharType="separate"/>
      </w:r>
      <w:r>
        <w:rPr>
          <w:rStyle w:val="9"/>
        </w:rPr>
        <w:t>KEngine策划指南: 配置表格的编辑与编译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"http://www.jianshu.com/p/ce3b5d0bdf8c" </w:instrText>
      </w:r>
      <w:r>
        <w:fldChar w:fldCharType="separate"/>
      </w:r>
      <w:r>
        <w:rPr>
          <w:rStyle w:val="9"/>
        </w:rPr>
        <w:t>KEngine: 资源的打包、加载、调试监控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"http://www.jianshu.com/p/eebd5cfce87f" </w:instrText>
      </w:r>
      <w:r>
        <w:fldChar w:fldCharType="separate"/>
      </w:r>
      <w:r>
        <w:rPr>
          <w:rStyle w:val="9"/>
        </w:rPr>
        <w:t>KSFramework常见问题：Lua脚本热重载，内存状态数据会不会丢失？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"http://www.jianshu.com/p/2ea5468e9d5b" </w:instrText>
      </w:r>
      <w:r>
        <w:fldChar w:fldCharType="separate"/>
      </w:r>
      <w:r>
        <w:rPr>
          <w:rStyle w:val="9"/>
        </w:rPr>
        <w:t>KSFramework常见问题：Excel如何进行SVN协作、差异比较？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"http://www.jianshu.com/p/722c5856166f" </w:instrText>
      </w:r>
      <w:r>
        <w:fldChar w:fldCharType="separate"/>
      </w:r>
      <w:r>
        <w:rPr>
          <w:rStyle w:val="9"/>
        </w:rPr>
        <w:t>KEngine配置表：扩展表格解析类型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4" w:name="t5"/>
      <w:bookmarkEnd w:id="4"/>
      <w:r>
        <w:t>结构组成</w:t>
      </w:r>
    </w:p>
    <w:p>
      <w:pPr>
        <w:pStyle w:val="6"/>
        <w:keepNext w:val="0"/>
        <w:keepLines w:val="0"/>
        <w:widowControl/>
        <w:suppressLineNumbers w:val="0"/>
      </w:pPr>
      <w:r>
        <w:t>[KSFramework由KEngine和SLua结合组成]</w:t>
      </w:r>
      <w:r>
        <w:br w:type="textWrapping"/>
      </w:r>
      <w:r>
        <w:drawing>
          <wp:inline distT="0" distB="0" distL="114300" distR="114300">
            <wp:extent cx="8610600" cy="48958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"https://www.processon.com/view/link/57634e3ce4b07fa2f3bb0ee8" </w:instrText>
      </w:r>
      <w:r>
        <w:fldChar w:fldCharType="separate"/>
      </w:r>
      <w:r>
        <w:rPr>
          <w:rStyle w:val="9"/>
        </w:rPr>
        <w:t>View on ProcessOn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5" w:name="t6"/>
      <w:bookmarkEnd w:id="5"/>
      <w:r>
        <w:t>功能特性</w:t>
      </w:r>
    </w:p>
    <w:p>
      <w:pPr>
        <w:pStyle w:val="3"/>
        <w:keepNext w:val="0"/>
        <w:keepLines w:val="0"/>
        <w:widowControl/>
        <w:suppressLineNumbers w:val="0"/>
      </w:pPr>
      <w:bookmarkStart w:id="6" w:name="t7"/>
      <w:bookmarkEnd w:id="6"/>
      <w:r>
        <w:t>资源模块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Unity 5中一键打包Asset Bundle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AssetBundle加载器，加载时自动处理依赖关系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资源路径约定，含热更新资源机制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手动的、引用计数的资源释放策略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del w:id="0">
        <w:r>
          <w:rPr/>
          <w:delText>资源运行时重载（减引用计数）</w:delText>
        </w:r>
      </w:del>
    </w:p>
    <w:p>
      <w:pPr>
        <w:pStyle w:val="3"/>
        <w:keepNext w:val="0"/>
        <w:keepLines w:val="0"/>
        <w:widowControl/>
        <w:suppressLineNumbers w:val="0"/>
      </w:pPr>
      <w:bookmarkStart w:id="7" w:name="t8"/>
      <w:bookmarkEnd w:id="7"/>
      <w:r>
        <w:t>配置表模块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自动编译Excel，支持在表中添加注释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Excel表头，可设置数据类型（如int, array的声明）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自动生成配置表读取代码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支持惰式加载，无初始化的时间消耗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支持热重载，运行时修改配置表无需重启</w:t>
      </w:r>
    </w:p>
    <w:p>
      <w:pPr>
        <w:pStyle w:val="3"/>
        <w:keepNext w:val="0"/>
        <w:keepLines w:val="0"/>
        <w:widowControl/>
        <w:suppressLineNumbers w:val="0"/>
      </w:pPr>
      <w:bookmarkStart w:id="8" w:name="t9"/>
      <w:bookmarkEnd w:id="8"/>
      <w:r>
        <w:t>UI模块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约定优于配置式的UI框架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快速导出当前编辑的UI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支持热重载，运行时修改UI脚本无需重启</w:t>
      </w:r>
    </w:p>
    <w:p>
      <w:pPr>
        <w:pStyle w:val="3"/>
        <w:keepNext w:val="0"/>
        <w:keepLines w:val="0"/>
        <w:widowControl/>
        <w:suppressLineNumbers w:val="0"/>
      </w:pPr>
      <w:bookmarkStart w:id="9" w:name="t10"/>
      <w:bookmarkEnd w:id="9"/>
      <w:r>
        <w:t>脚本模块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路径约定，通过import函数进行加载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缓存机制配合import函数，可实现所有脚本的热重载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Lua新增using函数类似于C#中的using，暴露使用table中的属性为全局使用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可以在编辑器非运行模式下执行Lua脚本，支持简单Lua单元测试</w:t>
      </w:r>
    </w:p>
    <w:p>
      <w:pPr>
        <w:pStyle w:val="3"/>
        <w:keepNext w:val="0"/>
        <w:keepLines w:val="0"/>
        <w:widowControl/>
        <w:suppressLineNumbers w:val="0"/>
      </w:pPr>
      <w:bookmarkStart w:id="10" w:name="t11"/>
      <w:bookmarkEnd w:id="10"/>
      <w:r>
        <w:t>多语言模块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基于配置表模块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约定好多语言字符串的机制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del w:id="1">
        <w:r>
          <w:rPr/>
          <w:delText>多语言字符串收集器</w:delText>
        </w:r>
      </w:del>
    </w:p>
    <w:p>
      <w:pPr>
        <w:pStyle w:val="3"/>
        <w:keepNext w:val="0"/>
        <w:keepLines w:val="0"/>
        <w:widowControl/>
        <w:suppressLineNumbers w:val="0"/>
      </w:pPr>
      <w:bookmarkStart w:id="11" w:name="t12"/>
      <w:bookmarkEnd w:id="11"/>
      <w:r>
        <w:t>Unity编辑器强化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编辑代码后，返回正在运行的游戏，强制停到正在运行的游戏，避免崩溃的出现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封装Unity编辑器的各种事件，如编译前、播放前、暂停时等</w:t>
      </w:r>
    </w:p>
    <w:p>
      <w:pPr>
        <w:pStyle w:val="2"/>
        <w:keepNext w:val="0"/>
        <w:keepLines w:val="0"/>
        <w:widowControl/>
        <w:suppressLineNumbers w:val="0"/>
      </w:pPr>
      <w:bookmarkStart w:id="12" w:name="t13"/>
      <w:bookmarkEnd w:id="12"/>
      <w:r>
        <w:t>工程建议</w:t>
      </w:r>
    </w:p>
    <w:p>
      <w:pPr>
        <w:pStyle w:val="6"/>
        <w:keepNext w:val="0"/>
        <w:keepLines w:val="0"/>
        <w:widowControl/>
        <w:suppressLineNumbers w:val="0"/>
      </w:pPr>
      <w:r>
        <w:t>建议创建两个Unity工程：code和art，一个用于代码编辑，一个用于美术编辑并导出AssetBundle。</w:t>
      </w:r>
      <w:r>
        <w:br w:type="textWrapping"/>
      </w:r>
      <w:r>
        <w:t>这样code的Unity工程，只带了代码和AssetBundle，没有资源加载的缓慢过程，让Unity开发更畅快；同时也对代码部分做了保密，防止其他人员外泄。</w:t>
      </w:r>
    </w:p>
    <w:p>
      <w:pPr>
        <w:pStyle w:val="2"/>
        <w:keepNext w:val="0"/>
        <w:keepLines w:val="0"/>
        <w:widowControl/>
        <w:suppressLineNumbers w:val="0"/>
      </w:pPr>
      <w:bookmarkStart w:id="13" w:name="t14"/>
      <w:bookmarkEnd w:id="13"/>
      <w:r>
        <w:t>键盘快捷键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Ctrl+Alt+E: 在编辑UI场景时，导出UI成AssetBundle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Ctrl+Alt+R: 在运行时，热重载所有LuaUIController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Ctrl+Alt+Shift+R: 在运行时，热重载所有LuaUIController，并且把所有打开状态UI关闭后重新开启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Ctrl+Alt+I: 在编辑器，打开Game.unity主运行场景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Ctrl+Alt+O: 在编辑器，打开Ctrl+Alt+I前的一个场景</w:t>
      </w:r>
    </w:p>
    <w:p>
      <w:pPr>
        <w:pStyle w:val="3"/>
        <w:keepNext w:val="0"/>
        <w:keepLines w:val="0"/>
        <w:widowControl/>
        <w:suppressLineNumbers w:val="0"/>
      </w:pPr>
      <w:bookmarkStart w:id="14" w:name="t15"/>
      <w:bookmarkEnd w:id="14"/>
      <w:r>
        <w:t>KEngine和KSFramework</w:t>
      </w:r>
    </w:p>
    <w:p>
      <w:pPr>
        <w:pStyle w:val="4"/>
        <w:keepNext w:val="0"/>
        <w:keepLines w:val="0"/>
        <w:widowControl/>
        <w:suppressLineNumbers w:val="0"/>
      </w:pPr>
      <w:bookmarkStart w:id="15" w:name="t16"/>
      <w:bookmarkEnd w:id="15"/>
      <w:r>
        <w:t>定位不一样</w:t>
      </w:r>
    </w:p>
    <w:p>
      <w:pPr>
        <w:pStyle w:val="6"/>
        <w:keepNext w:val="0"/>
        <w:keepLines w:val="0"/>
        <w:widowControl/>
        <w:suppressLineNumbers w:val="0"/>
      </w:pPr>
      <w:r>
        <w:t>KEngine:为了减低Unity 4.x中AssetBundle的加载、打包复杂度；</w:t>
      </w:r>
    </w:p>
    <w:p>
      <w:pPr>
        <w:pStyle w:val="6"/>
        <w:keepNext w:val="0"/>
        <w:keepLines w:val="0"/>
        <w:widowControl/>
        <w:suppressLineNumbers w:val="0"/>
      </w:pPr>
      <w:r>
        <w:t>KSFramework:一站式的开发框架，可以开箱即用，整合KEngine和SLua。只支持Unity 5。</w:t>
      </w:r>
    </w:p>
    <w:p>
      <w:pPr>
        <w:pStyle w:val="4"/>
        <w:keepNext w:val="0"/>
        <w:keepLines w:val="0"/>
        <w:widowControl/>
        <w:suppressLineNumbers w:val="0"/>
      </w:pPr>
      <w:bookmarkStart w:id="16" w:name="t17"/>
      <w:bookmarkEnd w:id="16"/>
      <w:r>
        <w:t>提供的模块不同</w:t>
      </w:r>
    </w:p>
    <w:p>
      <w:pPr>
        <w:pStyle w:val="6"/>
        <w:keepNext w:val="0"/>
        <w:keepLines w:val="0"/>
        <w:widowControl/>
        <w:suppressLineNumbers w:val="0"/>
      </w:pPr>
      <w:r>
        <w:t>KEngine: 提供基础的资源加载（ResourceModule）功能，并以之为基础，增加配置表（SettingModule）、UI模块（UIModule）这两个核心模块；另外还有针对Unity 4.x的资源依赖打包模块。</w:t>
      </w:r>
    </w:p>
    <w:p>
      <w:pPr>
        <w:pStyle w:val="6"/>
        <w:keepNext w:val="0"/>
        <w:keepLines w:val="0"/>
        <w:widowControl/>
        <w:suppressLineNumbers w:val="0"/>
      </w:pPr>
      <w:r>
        <w:t>KSFramework：基于KEngine的资源、UI、配置表模块，实现更直接的、面向具体项目的常用功能模块，并搭配SLua。</w:t>
      </w:r>
    </w:p>
    <w:p>
      <w:pPr>
        <w:pStyle w:val="3"/>
        <w:keepNext w:val="0"/>
        <w:keepLines w:val="0"/>
        <w:widowControl/>
        <w:suppressLineNumbers w:val="0"/>
      </w:pPr>
      <w:bookmarkStart w:id="17" w:name="t18"/>
      <w:bookmarkEnd w:id="17"/>
      <w:r>
        <w:t>版权说明</w:t>
      </w:r>
    </w:p>
    <w:p>
      <w:pPr>
        <w:pStyle w:val="4"/>
        <w:keepNext w:val="0"/>
        <w:keepLines w:val="0"/>
        <w:widowControl/>
        <w:suppressLineNumbers w:val="0"/>
      </w:pPr>
      <w:bookmarkStart w:id="18" w:name="t19"/>
      <w:bookmarkEnd w:id="18"/>
      <w:r>
        <w:t>KSFramework</w:t>
      </w:r>
    </w:p>
    <w:p>
      <w:pPr>
        <w:pStyle w:val="6"/>
        <w:keepNext w:val="0"/>
        <w:keepLines w:val="0"/>
        <w:widowControl/>
        <w:suppressLineNumbers w:val="0"/>
      </w:pPr>
      <w:r>
        <w:t>Author：kelly(我的主程)</w:t>
      </w:r>
      <w:r>
        <w:br w:type="textWrapping"/>
      </w:r>
      <w:r>
        <w:t>Email: 23110388@qq.com</w:t>
      </w:r>
      <w:r>
        <w:br w:type="textWrapping"/>
      </w:r>
      <w:r>
        <w:t>Github：https://github.com/mr-kelly/KSFramework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欢迎大家到 </w:t>
      </w:r>
      <w:r>
        <w:fldChar w:fldCharType="begin"/>
      </w:r>
      <w:r>
        <w:instrText xml:space="preserve"> HYPERLINK "https://github.com/mr-kelly/KSFramework/issues" </w:instrText>
      </w:r>
      <w:r>
        <w:fldChar w:fldCharType="separate"/>
      </w:r>
      <w:r>
        <w:rPr>
          <w:rStyle w:val="9"/>
        </w:rPr>
        <w:t>github提issues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"http://www.cnblogs.com/zhaoqingqing/p/5658437.html" </w:instrText>
      </w:r>
      <w:r>
        <w:fldChar w:fldCharType="separate"/>
      </w:r>
      <w:r>
        <w:rPr>
          <w:rStyle w:val="9"/>
        </w:rPr>
        <w:t>KSFramework(集成U3D热重载)README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"http://www.cnblogs.com/zhaoqingqing/p/5658826.html" </w:instrText>
      </w:r>
      <w:r>
        <w:fldChar w:fldCharType="separate"/>
      </w:r>
      <w:r>
        <w:rPr>
          <w:rStyle w:val="9"/>
        </w:rPr>
        <w:t>KSFramework:Unity3D开发框架快速入门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bookmarkStart w:id="19" w:name="t20"/>
      <w:bookmarkEnd w:id="19"/>
      <w:r>
        <w:t>Slua</w:t>
      </w:r>
    </w:p>
    <w:p>
      <w:pPr>
        <w:pStyle w:val="6"/>
        <w:keepNext w:val="0"/>
        <w:keepLines w:val="0"/>
        <w:widowControl/>
        <w:suppressLineNumbers w:val="0"/>
      </w:pPr>
      <w:r>
        <w:t>Github：https://github.com/pangweiwei/slua</w:t>
      </w:r>
      <w:r>
        <w:br w:type="textWrapping"/>
      </w:r>
      <w:r>
        <w:t>Github：https://github.com/mr-kelly/slua</w:t>
      </w:r>
    </w:p>
    <w:p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5CA98"/>
    <w:multiLevelType w:val="multilevel"/>
    <w:tmpl w:val="A315C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8DF8411"/>
    <w:multiLevelType w:val="multilevel"/>
    <w:tmpl w:val="C8DF8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13A43F"/>
    <w:multiLevelType w:val="multilevel"/>
    <w:tmpl w:val="DB13A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40A62B4"/>
    <w:multiLevelType w:val="multilevel"/>
    <w:tmpl w:val="E40A62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4977FE8"/>
    <w:multiLevelType w:val="multilevel"/>
    <w:tmpl w:val="E4977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EBDA65B"/>
    <w:multiLevelType w:val="multilevel"/>
    <w:tmpl w:val="0EBDA6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0C5825F"/>
    <w:multiLevelType w:val="multilevel"/>
    <w:tmpl w:val="10C582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4B103AF"/>
    <w:multiLevelType w:val="multilevel"/>
    <w:tmpl w:val="64B103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150D1"/>
    <w:rsid w:val="16B150D1"/>
    <w:rsid w:val="6041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hyperlink" Target="https://ci.appveyor.com/project/mr-kelly/ksframework/branch/master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2019-01-24T09:31:00Z</dcterms:created>
  <dc:creator>光亮‭</dc:creator>
  <cp:lastModifiedBy>光亮‭</cp:lastModifiedBy>
  <dcterms:modified xsi:type="dcterms:W3CDTF">2019-01-24T09:36:35Z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